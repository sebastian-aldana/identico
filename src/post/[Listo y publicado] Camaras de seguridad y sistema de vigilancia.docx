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A42" w:rsidRPr="00742D50" w:rsidRDefault="00740A42" w:rsidP="00740A42">
      <w:pPr>
        <w:rPr>
          <w:b/>
          <w:i/>
          <w:sz w:val="28"/>
          <w:lang w:val="es-CO"/>
        </w:rPr>
      </w:pPr>
      <w:r w:rsidRPr="00742D50">
        <w:rPr>
          <w:b/>
          <w:i/>
          <w:sz w:val="28"/>
          <w:lang w:val="es-CO"/>
        </w:rPr>
        <w:t xml:space="preserve">Las cámaras de seguridad </w:t>
      </w:r>
      <w:r>
        <w:rPr>
          <w:b/>
          <w:i/>
          <w:sz w:val="28"/>
          <w:lang w:val="es-CO"/>
        </w:rPr>
        <w:t>son el aliado</w:t>
      </w:r>
      <w:r w:rsidRPr="00742D50">
        <w:rPr>
          <w:b/>
          <w:i/>
          <w:sz w:val="28"/>
          <w:lang w:val="es-CO"/>
        </w:rPr>
        <w:t xml:space="preserve"> ideal para su sistema de </w:t>
      </w:r>
      <w:r>
        <w:rPr>
          <w:b/>
          <w:i/>
          <w:sz w:val="28"/>
          <w:lang w:val="es-CO"/>
        </w:rPr>
        <w:t>vigilancia</w:t>
      </w:r>
      <w:r w:rsidRPr="00742D50">
        <w:rPr>
          <w:b/>
          <w:i/>
          <w:sz w:val="28"/>
          <w:lang w:val="es-CO"/>
        </w:rPr>
        <w:t>.</w:t>
      </w:r>
    </w:p>
    <w:p w:rsidR="00740A42" w:rsidRDefault="00740A42" w:rsidP="00740A42">
      <w:pPr>
        <w:rPr>
          <w:lang w:val="es-CO"/>
        </w:rPr>
      </w:pPr>
    </w:p>
    <w:p w:rsidR="00740A42" w:rsidRDefault="00740A42" w:rsidP="00740A42">
      <w:pPr>
        <w:rPr>
          <w:lang w:val="es-CO"/>
        </w:rPr>
      </w:pPr>
      <w:r>
        <w:rPr>
          <w:lang w:val="es-CO"/>
        </w:rPr>
        <w:t xml:space="preserve">Las </w:t>
      </w:r>
      <w:r w:rsidRPr="00C11790">
        <w:rPr>
          <w:b/>
          <w:lang w:val="es-CO"/>
        </w:rPr>
        <w:t>cámaras de seguridad</w:t>
      </w:r>
      <w:r>
        <w:rPr>
          <w:lang w:val="es-CO"/>
        </w:rPr>
        <w:t xml:space="preserve"> son una herramienta muy útil para el control de los espacios. </w:t>
      </w:r>
    </w:p>
    <w:p w:rsidR="00740A42" w:rsidRDefault="00740A42" w:rsidP="00740A42">
      <w:pPr>
        <w:rPr>
          <w:lang w:val="es-CO"/>
        </w:rPr>
      </w:pPr>
      <w:r>
        <w:rPr>
          <w:lang w:val="es-CO"/>
        </w:rPr>
        <w:t xml:space="preserve">Esto se debe a que, una de las principales defensas de las personas cuando son culpables de un acto delictivo es pedir pruebas. </w:t>
      </w:r>
    </w:p>
    <w:p w:rsidR="00740A42" w:rsidRDefault="00740A42" w:rsidP="00740A42">
      <w:pPr>
        <w:rPr>
          <w:lang w:val="es-CO"/>
        </w:rPr>
      </w:pPr>
      <w:r>
        <w:rPr>
          <w:lang w:val="es-CO"/>
        </w:rPr>
        <w:t xml:space="preserve">Por eso, contar con un registro visual de lo que acontece en un espacio es importante en casos que comprometan la seguridad de una empresa. </w:t>
      </w:r>
    </w:p>
    <w:p w:rsidR="00740A42" w:rsidRDefault="00740A42" w:rsidP="00740A42">
      <w:pPr>
        <w:rPr>
          <w:lang w:val="es-CO"/>
        </w:rPr>
      </w:pPr>
      <w:r>
        <w:rPr>
          <w:lang w:val="es-CO"/>
        </w:rPr>
        <w:t xml:space="preserve">Además, el avance tecnológico ha permitido que las </w:t>
      </w:r>
      <w:r w:rsidRPr="00C11790">
        <w:rPr>
          <w:b/>
          <w:lang w:val="es-CO"/>
        </w:rPr>
        <w:t>cámaras de seguridad</w:t>
      </w:r>
      <w:r>
        <w:rPr>
          <w:lang w:val="es-CO"/>
        </w:rPr>
        <w:t xml:space="preserve"> puedan:</w:t>
      </w:r>
    </w:p>
    <w:p w:rsidR="00740A42" w:rsidRDefault="00740A42" w:rsidP="00740A42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Hacer reconocimiento facial</w:t>
      </w:r>
    </w:p>
    <w:p w:rsidR="00740A42" w:rsidRDefault="00740A42" w:rsidP="00740A42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Seguir a personas u objetos</w:t>
      </w:r>
    </w:p>
    <w:p w:rsidR="00740A42" w:rsidRDefault="00740A42" w:rsidP="00740A42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Reconocer placas</w:t>
      </w:r>
    </w:p>
    <w:p w:rsidR="00740A42" w:rsidRDefault="00740A42" w:rsidP="00740A42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Ubicar a personas dentro de multitudes</w:t>
      </w:r>
    </w:p>
    <w:p w:rsidR="00740A42" w:rsidRDefault="00740A42" w:rsidP="00740A42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Supervisar en condiciones bajas de luz</w:t>
      </w:r>
    </w:p>
    <w:p w:rsidR="00740A42" w:rsidRDefault="00740A42" w:rsidP="00740A42">
      <w:pPr>
        <w:rPr>
          <w:lang w:val="es-CO"/>
        </w:rPr>
      </w:pPr>
      <w:r>
        <w:rPr>
          <w:lang w:val="es-CO"/>
        </w:rPr>
        <w:t xml:space="preserve">Es por eso que los encargados de la seguridad en diferentes instancias públicas y privadas han empezado a fortalecer los </w:t>
      </w:r>
      <w:r w:rsidRPr="001C2CF4">
        <w:rPr>
          <w:b/>
          <w:lang w:val="es-CO"/>
        </w:rPr>
        <w:t>sistemas de vigilancia</w:t>
      </w:r>
      <w:r>
        <w:rPr>
          <w:lang w:val="es-CO"/>
        </w:rPr>
        <w:t xml:space="preserve"> con </w:t>
      </w:r>
      <w:r w:rsidRPr="00C11790">
        <w:rPr>
          <w:b/>
          <w:lang w:val="es-CO"/>
        </w:rPr>
        <w:t>cámaras de seguridad</w:t>
      </w:r>
      <w:r>
        <w:rPr>
          <w:lang w:val="es-CO"/>
        </w:rPr>
        <w:t>.</w:t>
      </w:r>
    </w:p>
    <w:p w:rsidR="00740A42" w:rsidRDefault="00740A42" w:rsidP="00740A42">
      <w:pPr>
        <w:rPr>
          <w:lang w:val="es-CO"/>
        </w:rPr>
      </w:pPr>
    </w:p>
    <w:p w:rsidR="00740A42" w:rsidRPr="002C647C" w:rsidRDefault="00740A42" w:rsidP="00740A42">
      <w:pPr>
        <w:rPr>
          <w:b/>
          <w:i/>
          <w:sz w:val="28"/>
          <w:lang w:val="es-CO"/>
        </w:rPr>
      </w:pPr>
      <w:r w:rsidRPr="002C647C">
        <w:rPr>
          <w:b/>
          <w:i/>
          <w:sz w:val="28"/>
          <w:lang w:val="es-CO"/>
        </w:rPr>
        <w:t>Seguridad dentro de la empresa</w:t>
      </w:r>
    </w:p>
    <w:p w:rsidR="00740A42" w:rsidRDefault="00740A42" w:rsidP="00740A42">
      <w:pPr>
        <w:rPr>
          <w:lang w:val="es-CO"/>
        </w:rPr>
      </w:pPr>
      <w:r>
        <w:rPr>
          <w:lang w:val="es-CO"/>
        </w:rPr>
        <w:t>Un estudio realizado por la firma Kroll reveló que el 85% de las empresas en México han sido víctimas de algún tipo de fraude.</w:t>
      </w:r>
    </w:p>
    <w:p w:rsidR="00740A42" w:rsidRDefault="00740A42" w:rsidP="00740A42">
      <w:pPr>
        <w:rPr>
          <w:lang w:val="es-CO"/>
        </w:rPr>
      </w:pPr>
      <w:r>
        <w:rPr>
          <w:lang w:val="es-CO"/>
        </w:rPr>
        <w:t>Entre estos fraudes destaca el robo de información por parte de empleados y exempleados.</w:t>
      </w:r>
    </w:p>
    <w:p w:rsidR="00740A42" w:rsidRDefault="00740A42" w:rsidP="00740A42">
      <w:pPr>
        <w:rPr>
          <w:lang w:val="es-CO"/>
        </w:rPr>
      </w:pPr>
      <w:r>
        <w:rPr>
          <w:lang w:val="es-CO"/>
        </w:rPr>
        <w:t xml:space="preserve">Un </w:t>
      </w:r>
      <w:r w:rsidRPr="001C2CF4">
        <w:rPr>
          <w:b/>
          <w:lang w:val="es-CO"/>
        </w:rPr>
        <w:t>sistema de vigilancia</w:t>
      </w:r>
      <w:r>
        <w:rPr>
          <w:lang w:val="es-CO"/>
        </w:rPr>
        <w:t xml:space="preserve"> que cuente con </w:t>
      </w:r>
      <w:r w:rsidRPr="002C647C">
        <w:rPr>
          <w:b/>
          <w:lang w:val="es-CO"/>
        </w:rPr>
        <w:t>cámaras de seguridad</w:t>
      </w:r>
      <w:r>
        <w:rPr>
          <w:lang w:val="es-CO"/>
        </w:rPr>
        <w:t xml:space="preserve"> le permite reaccionar de manera inmediata frente a la invasión de zonas restringidas. </w:t>
      </w:r>
    </w:p>
    <w:p w:rsidR="00740A42" w:rsidRDefault="00740A42" w:rsidP="00740A42">
      <w:pPr>
        <w:rPr>
          <w:lang w:val="es-CO"/>
        </w:rPr>
      </w:pPr>
      <w:r>
        <w:rPr>
          <w:lang w:val="es-CO"/>
        </w:rPr>
        <w:t xml:space="preserve">También, las </w:t>
      </w:r>
      <w:r w:rsidRPr="002C647C">
        <w:rPr>
          <w:b/>
          <w:lang w:val="es-CO"/>
        </w:rPr>
        <w:t>cámaras de seguridad</w:t>
      </w:r>
      <w:r>
        <w:rPr>
          <w:lang w:val="es-CO"/>
        </w:rPr>
        <w:t xml:space="preserve"> generan material probatorio que puede ser utilizado en procesos legales para recuperar la información y penalizar a los culpables. </w:t>
      </w:r>
    </w:p>
    <w:p w:rsidR="00740A42" w:rsidRDefault="00740A42" w:rsidP="00740A42">
      <w:pPr>
        <w:rPr>
          <w:lang w:val="es-CO"/>
        </w:rPr>
      </w:pPr>
      <w:r>
        <w:rPr>
          <w:lang w:val="es-CO"/>
        </w:rPr>
        <w:t xml:space="preserve">El estudio revela que los defraudadores </w:t>
      </w:r>
      <w:r w:rsidRPr="002C647C">
        <w:rPr>
          <w:lang w:val="es-CO"/>
        </w:rPr>
        <w:t>buscan tener un perfil bajo dentro de la empresa</w:t>
      </w:r>
      <w:r>
        <w:rPr>
          <w:lang w:val="es-CO"/>
        </w:rPr>
        <w:t xml:space="preserve">, pasar desapercibidos o ser lo menos visibles posible. </w:t>
      </w:r>
    </w:p>
    <w:p w:rsidR="00740A42" w:rsidRDefault="00740A42" w:rsidP="00740A42">
      <w:pPr>
        <w:rPr>
          <w:lang w:val="es-CO"/>
        </w:rPr>
      </w:pPr>
      <w:r>
        <w:rPr>
          <w:lang w:val="es-CO"/>
        </w:rPr>
        <w:t xml:space="preserve">Esto hace de las </w:t>
      </w:r>
      <w:r w:rsidRPr="002C647C">
        <w:rPr>
          <w:b/>
          <w:lang w:val="es-CO"/>
        </w:rPr>
        <w:t>cámaras de seguridad</w:t>
      </w:r>
      <w:r>
        <w:rPr>
          <w:lang w:val="es-CO"/>
        </w:rPr>
        <w:t xml:space="preserve"> un gran aliado para el monitoreo de zonas prohibidas, en esp</w:t>
      </w:r>
      <w:ins w:id="0" w:author="Microsoft Office User" w:date="2019-05-20T12:05:00Z">
        <w:r w:rsidR="00202E4C">
          <w:rPr>
            <w:lang w:val="es-CO"/>
          </w:rPr>
          <w:t>e</w:t>
        </w:r>
      </w:ins>
      <w:del w:id="1" w:author="Microsoft Office User" w:date="2019-05-20T12:05:00Z">
        <w:r w:rsidDel="00202E4C">
          <w:rPr>
            <w:lang w:val="es-CO"/>
          </w:rPr>
          <w:delText>a</w:delText>
        </w:r>
      </w:del>
      <w:r>
        <w:rPr>
          <w:lang w:val="es-CO"/>
        </w:rPr>
        <w:t>cial esas que contienen información sensible para la empresa.</w:t>
      </w:r>
    </w:p>
    <w:p w:rsidR="00740A42" w:rsidRDefault="00740A42" w:rsidP="00740A42">
      <w:pPr>
        <w:rPr>
          <w:lang w:val="es-CO"/>
        </w:rPr>
      </w:pPr>
    </w:p>
    <w:p w:rsidR="00740A42" w:rsidRPr="00742D50" w:rsidRDefault="00740A42" w:rsidP="00740A42">
      <w:pPr>
        <w:rPr>
          <w:b/>
          <w:i/>
          <w:sz w:val="28"/>
          <w:lang w:val="es-CO"/>
        </w:rPr>
      </w:pPr>
      <w:r w:rsidRPr="00742D50">
        <w:rPr>
          <w:b/>
          <w:i/>
          <w:sz w:val="28"/>
          <w:lang w:val="es-CO"/>
        </w:rPr>
        <w:t>La ins</w:t>
      </w:r>
      <w:r>
        <w:rPr>
          <w:b/>
          <w:i/>
          <w:sz w:val="28"/>
          <w:lang w:val="es-CO"/>
        </w:rPr>
        <w:t>eguridad como problema nacional en México.</w:t>
      </w:r>
    </w:p>
    <w:p w:rsidR="00740A42" w:rsidRDefault="00740A42" w:rsidP="00740A42">
      <w:pPr>
        <w:rPr>
          <w:lang w:val="es-CO"/>
        </w:rPr>
      </w:pPr>
      <w:r>
        <w:rPr>
          <w:lang w:val="es-CO"/>
        </w:rPr>
        <w:t xml:space="preserve">No es secreto para nadie la tensa situación de seguridad que atraviesa México. </w:t>
      </w:r>
    </w:p>
    <w:p w:rsidR="00740A42" w:rsidRDefault="00740A42" w:rsidP="00740A42">
      <w:pPr>
        <w:rPr>
          <w:lang w:val="es-CO"/>
        </w:rPr>
      </w:pPr>
      <w:r>
        <w:rPr>
          <w:lang w:val="es-CO"/>
        </w:rPr>
        <w:t>Esto se ve ratificado por la opinión y percepción de seguridad negativa que invade las estadísticas.</w:t>
      </w:r>
    </w:p>
    <w:p w:rsidR="00740A42" w:rsidRDefault="00740A42" w:rsidP="00740A42">
      <w:pPr>
        <w:rPr>
          <w:lang w:val="es-CO"/>
        </w:rPr>
      </w:pPr>
      <w:r>
        <w:rPr>
          <w:lang w:val="es-CO"/>
        </w:rPr>
        <w:lastRenderedPageBreak/>
        <w:t>La última Encuesta Nacional de Seguridad Pública Urbana, reveló que e</w:t>
      </w:r>
      <w:r w:rsidRPr="00311EA3">
        <w:rPr>
          <w:lang w:val="es-CO"/>
        </w:rPr>
        <w:t xml:space="preserve">l </w:t>
      </w:r>
      <w:r>
        <w:rPr>
          <w:lang w:val="es-CO"/>
        </w:rPr>
        <w:t>“</w:t>
      </w:r>
      <w:r w:rsidRPr="00311EA3">
        <w:rPr>
          <w:lang w:val="es-CO"/>
        </w:rPr>
        <w:t>74.9% de la población de 18 años y más considera que vivir en su ciudad es inseguro</w:t>
      </w:r>
      <w:r>
        <w:rPr>
          <w:lang w:val="es-CO"/>
        </w:rPr>
        <w:t>.”</w:t>
      </w:r>
    </w:p>
    <w:p w:rsidR="00740A42" w:rsidRDefault="00740A42" w:rsidP="00740A42">
      <w:pPr>
        <w:rPr>
          <w:lang w:val="es-CO"/>
        </w:rPr>
      </w:pPr>
      <w:r>
        <w:rPr>
          <w:lang w:val="es-CO"/>
        </w:rPr>
        <w:t>Además, “</w:t>
      </w:r>
      <w:r w:rsidRPr="00311EA3">
        <w:rPr>
          <w:lang w:val="es-CO"/>
        </w:rPr>
        <w:t>El 81.7% de la población siente inseguridad en los cajeros automáticos localizados en la vía pública, 75.1% en el transporte público, 69.9% en el banco y 67.8% en las calles que habitualmente usa.</w:t>
      </w:r>
      <w:r>
        <w:rPr>
          <w:lang w:val="es-CO"/>
        </w:rPr>
        <w:t>”</w:t>
      </w:r>
    </w:p>
    <w:p w:rsidR="00740A42" w:rsidRDefault="00740A42" w:rsidP="00740A42">
      <w:pPr>
        <w:rPr>
          <w:lang w:val="es-CO"/>
        </w:rPr>
      </w:pPr>
      <w:r>
        <w:rPr>
          <w:lang w:val="es-CO"/>
        </w:rPr>
        <w:t xml:space="preserve">Sumado a lo anterior “el </w:t>
      </w:r>
      <w:r w:rsidRPr="00C409BF">
        <w:rPr>
          <w:lang w:val="es-CO"/>
        </w:rPr>
        <w:t>33.2% de la población de 18 años y más, resid</w:t>
      </w:r>
      <w:r>
        <w:rPr>
          <w:lang w:val="es-CO"/>
        </w:rPr>
        <w:t>ente en las ciudades de interés</w:t>
      </w:r>
      <w:r w:rsidRPr="00C409BF">
        <w:rPr>
          <w:lang w:val="es-CO"/>
        </w:rPr>
        <w:t xml:space="preserve"> consideró que en los próximos 12 meses la situación de la delincuencia en su ciudad seguirá igual de mal</w:t>
      </w:r>
      <w:r>
        <w:rPr>
          <w:lang w:val="es-CO"/>
        </w:rPr>
        <w:t>”</w:t>
      </w:r>
    </w:p>
    <w:p w:rsidR="00740A42" w:rsidRDefault="00740A42" w:rsidP="00740A42">
      <w:pPr>
        <w:rPr>
          <w:lang w:val="es-CO"/>
        </w:rPr>
      </w:pPr>
    </w:p>
    <w:p w:rsidR="00740A42" w:rsidRPr="0076024C" w:rsidRDefault="00740A42" w:rsidP="00740A42">
      <w:pPr>
        <w:rPr>
          <w:b/>
          <w:i/>
          <w:sz w:val="28"/>
          <w:lang w:val="es-CO"/>
        </w:rPr>
      </w:pPr>
      <w:r w:rsidRPr="007F3594">
        <w:rPr>
          <w:b/>
          <w:i/>
          <w:sz w:val="28"/>
          <w:lang w:val="es-CO"/>
        </w:rPr>
        <w:t>Cámaras de seguridad y políticas de vigilancia</w:t>
      </w:r>
    </w:p>
    <w:p w:rsidR="00740A42" w:rsidRDefault="00740A42" w:rsidP="00740A42">
      <w:pPr>
        <w:rPr>
          <w:lang w:val="es-CO"/>
        </w:rPr>
      </w:pPr>
      <w:r>
        <w:rPr>
          <w:lang w:val="es-CO"/>
        </w:rPr>
        <w:t xml:space="preserve">Otra cifra alarmante, es la que indica que el </w:t>
      </w:r>
      <w:r w:rsidRPr="0076024C">
        <w:rPr>
          <w:lang w:val="es-CO"/>
        </w:rPr>
        <w:t>entre 30 y 40% de los habitantes en el país ven a la inseguridad como la principal razón de preocupación para ellos y sus familias.</w:t>
      </w:r>
    </w:p>
    <w:p w:rsidR="00740A42" w:rsidRDefault="00740A42" w:rsidP="00740A42">
      <w:pPr>
        <w:rPr>
          <w:lang w:val="es-CO"/>
        </w:rPr>
      </w:pPr>
      <w:r>
        <w:rPr>
          <w:lang w:val="es-CO"/>
        </w:rPr>
        <w:t xml:space="preserve">Frente a esto dirigentes políticos como Tere Jiménez creen que la implementación de nuevas tecnologías en seguridad son la solución. </w:t>
      </w:r>
    </w:p>
    <w:p w:rsidR="00740A42" w:rsidRDefault="00740A42" w:rsidP="00740A42">
      <w:pPr>
        <w:rPr>
          <w:lang w:val="es-CO"/>
        </w:rPr>
      </w:pPr>
      <w:r>
        <w:rPr>
          <w:lang w:val="es-CO"/>
        </w:rPr>
        <w:t xml:space="preserve">Jiménez, se refirió a las 201 </w:t>
      </w:r>
      <w:r w:rsidRPr="0076024C">
        <w:rPr>
          <w:b/>
          <w:lang w:val="es-CO"/>
        </w:rPr>
        <w:t>cámaras de seguridad</w:t>
      </w:r>
      <w:r>
        <w:rPr>
          <w:lang w:val="es-CO"/>
        </w:rPr>
        <w:t xml:space="preserve"> instaladas en la capital y que han mostrado resultados positivos en prevención y detención del delito. </w:t>
      </w:r>
    </w:p>
    <w:p w:rsidR="00740A42" w:rsidRDefault="00740A42" w:rsidP="00740A42">
      <w:pPr>
        <w:rPr>
          <w:lang w:val="es-CO"/>
        </w:rPr>
      </w:pPr>
      <w:r>
        <w:rPr>
          <w:lang w:val="es-CO"/>
        </w:rPr>
        <w:t xml:space="preserve">Además, hizo énfasis en la alta tecnología de </w:t>
      </w:r>
      <w:ins w:id="2" w:author="Ruben Silva" w:date="2019-05-21T10:36:00Z">
        <w:r w:rsidR="003509AD">
          <w:rPr>
            <w:lang w:val="es-CO"/>
          </w:rPr>
          <w:fldChar w:fldCharType="begin"/>
        </w:r>
        <w:r w:rsidR="003509AD">
          <w:rPr>
            <w:lang w:val="es-CO"/>
          </w:rPr>
          <w:instrText xml:space="preserve"> HYPERLINK "https://www.identicomexico.com/camaras" \l "seguridad" </w:instrText>
        </w:r>
        <w:r w:rsidR="003509AD">
          <w:rPr>
            <w:lang w:val="es-CO"/>
          </w:rPr>
        </w:r>
        <w:r w:rsidR="003509AD">
          <w:rPr>
            <w:lang w:val="es-CO"/>
          </w:rPr>
          <w:fldChar w:fldCharType="separate"/>
        </w:r>
        <w:r w:rsidRPr="003509AD">
          <w:rPr>
            <w:rStyle w:val="Hipervnculo"/>
            <w:lang w:val="es-CO"/>
          </w:rPr>
          <w:t xml:space="preserve">las </w:t>
        </w:r>
        <w:r w:rsidRPr="003509AD">
          <w:rPr>
            <w:rStyle w:val="Hipervnculo"/>
            <w:b/>
            <w:lang w:val="es-CO"/>
          </w:rPr>
          <w:t>cámaras de seguridad</w:t>
        </w:r>
        <w:r w:rsidRPr="003509AD">
          <w:rPr>
            <w:rStyle w:val="Hipervnculo"/>
            <w:lang w:val="es-CO"/>
          </w:rPr>
          <w:t xml:space="preserve"> que permiten identificar rápida y efectivamente</w:t>
        </w:r>
        <w:r w:rsidR="003509AD">
          <w:rPr>
            <w:lang w:val="es-CO"/>
          </w:rPr>
          <w:fldChar w:fldCharType="end"/>
        </w:r>
      </w:ins>
      <w:r>
        <w:rPr>
          <w:lang w:val="es-CO"/>
        </w:rPr>
        <w:t xml:space="preserve"> a los responsables de actos delictivos.</w:t>
      </w:r>
    </w:p>
    <w:p w:rsidR="00740A42" w:rsidRDefault="00740A42" w:rsidP="00740A42">
      <w:pPr>
        <w:rPr>
          <w:lang w:val="es-CO"/>
        </w:rPr>
      </w:pPr>
    </w:p>
    <w:p w:rsidR="002742E6" w:rsidRDefault="00740A42" w:rsidP="00740A42">
      <w:pPr>
        <w:rPr>
          <w:lang w:val="es-CO"/>
        </w:rPr>
      </w:pPr>
      <w:r>
        <w:rPr>
          <w:lang w:val="es-CO"/>
        </w:rPr>
        <w:t xml:space="preserve">Estos hechos, colocan a las </w:t>
      </w:r>
      <w:r w:rsidRPr="001F6A33">
        <w:rPr>
          <w:b/>
          <w:lang w:val="es-CO"/>
        </w:rPr>
        <w:t>cámaras de seguridad</w:t>
      </w:r>
      <w:r>
        <w:rPr>
          <w:b/>
          <w:lang w:val="es-CO"/>
        </w:rPr>
        <w:t xml:space="preserve"> </w:t>
      </w:r>
      <w:r>
        <w:rPr>
          <w:lang w:val="es-CO"/>
        </w:rPr>
        <w:t xml:space="preserve">como un elemento indispensable en la creación de </w:t>
      </w:r>
      <w:r w:rsidRPr="007E10A8">
        <w:rPr>
          <w:b/>
          <w:lang w:val="es-CO"/>
        </w:rPr>
        <w:t>sistemas de vigilancia</w:t>
      </w:r>
      <w:r>
        <w:rPr>
          <w:lang w:val="es-CO"/>
        </w:rPr>
        <w:t xml:space="preserve">. </w:t>
      </w:r>
    </w:p>
    <w:p w:rsidR="002742E6" w:rsidRDefault="002742E6" w:rsidP="00740A42">
      <w:pPr>
        <w:rPr>
          <w:ins w:id="3" w:author="Ruben Silva" w:date="2019-05-21T10:23:00Z"/>
          <w:lang w:val="es-CO"/>
        </w:rPr>
      </w:pPr>
      <w:ins w:id="4" w:author="Ruben Silva" w:date="2019-05-21T10:23:00Z">
        <w:r>
          <w:rPr>
            <w:lang w:val="es-CO"/>
          </w:rPr>
          <w:t xml:space="preserve">En </w:t>
        </w:r>
      </w:ins>
      <w:ins w:id="5" w:author="Ruben Silva" w:date="2019-05-21T10:37:00Z">
        <w:r w:rsidR="003509AD">
          <w:rPr>
            <w:lang w:val="es-CO"/>
          </w:rPr>
          <w:fldChar w:fldCharType="begin"/>
        </w:r>
        <w:r w:rsidR="003509AD">
          <w:rPr>
            <w:lang w:val="es-CO"/>
          </w:rPr>
          <w:instrText xml:space="preserve"> HYPERLINK "https://www.identicomexico.com/quienes-somos" </w:instrText>
        </w:r>
        <w:r w:rsidR="003509AD">
          <w:rPr>
            <w:lang w:val="es-CO"/>
          </w:rPr>
        </w:r>
        <w:r w:rsidR="003509AD">
          <w:rPr>
            <w:lang w:val="es-CO"/>
          </w:rPr>
          <w:fldChar w:fldCharType="separate"/>
        </w:r>
        <w:proofErr w:type="spellStart"/>
        <w:r w:rsidRPr="003509AD">
          <w:rPr>
            <w:rStyle w:val="Hipervnculo"/>
            <w:lang w:val="es-CO"/>
          </w:rPr>
          <w:t>IDéntico</w:t>
        </w:r>
        <w:proofErr w:type="spellEnd"/>
        <w:r w:rsidRPr="003509AD">
          <w:rPr>
            <w:rStyle w:val="Hipervnculo"/>
            <w:lang w:val="es-CO"/>
          </w:rPr>
          <w:t xml:space="preserve"> México somos expertos en seguridad</w:t>
        </w:r>
        <w:r w:rsidR="003509AD">
          <w:rPr>
            <w:lang w:val="es-CO"/>
          </w:rPr>
          <w:fldChar w:fldCharType="end"/>
        </w:r>
      </w:ins>
      <w:bookmarkStart w:id="6" w:name="_GoBack"/>
      <w:bookmarkEnd w:id="6"/>
      <w:ins w:id="7" w:author="Ruben Silva" w:date="2019-05-21T10:23:00Z">
        <w:r>
          <w:rPr>
            <w:lang w:val="es-CO"/>
          </w:rPr>
          <w:t>, brindando asesor</w:t>
        </w:r>
      </w:ins>
      <w:ins w:id="8" w:author="Ruben Silva" w:date="2019-05-21T10:24:00Z">
        <w:r>
          <w:rPr>
            <w:lang w:val="es-CO"/>
          </w:rPr>
          <w:t>ía e implementación de</w:t>
        </w:r>
      </w:ins>
      <w:ins w:id="9" w:author="Ruben Silva" w:date="2019-05-21T10:23:00Z">
        <w:r>
          <w:rPr>
            <w:lang w:val="es-CO"/>
          </w:rPr>
          <w:t xml:space="preserve"> sistemas de vigilancia con el respaldo de produc</w:t>
        </w:r>
      </w:ins>
      <w:ins w:id="10" w:author="Ruben Silva" w:date="2019-05-21T10:24:00Z">
        <w:r>
          <w:rPr>
            <w:lang w:val="es-CO"/>
          </w:rPr>
          <w:t>tos de primera categoría.</w:t>
        </w:r>
      </w:ins>
    </w:p>
    <w:p w:rsidR="00740A42" w:rsidRDefault="00740A42" w:rsidP="00740A42">
      <w:pPr>
        <w:rPr>
          <w:lang w:val="es-CO"/>
        </w:rPr>
      </w:pPr>
      <w:r>
        <w:rPr>
          <w:lang w:val="es-CO"/>
        </w:rPr>
        <w:t>Sus beneficios y avance tecnológico, le permite realizar tareas cada vez más específicas que se traducen en altos niveles de seguridad.</w:t>
      </w:r>
    </w:p>
    <w:p w:rsidR="00740A42" w:rsidDel="002742E6" w:rsidRDefault="00740A42" w:rsidP="00740A42">
      <w:pPr>
        <w:rPr>
          <w:del w:id="11" w:author="Ruben Silva" w:date="2019-05-21T10:23:00Z"/>
          <w:lang w:val="es-CO"/>
        </w:rPr>
      </w:pPr>
    </w:p>
    <w:p w:rsidR="00740A42" w:rsidRDefault="00740A42" w:rsidP="00740A42">
      <w:pPr>
        <w:rPr>
          <w:lang w:val="es-CO"/>
        </w:rPr>
      </w:pPr>
    </w:p>
    <w:p w:rsidR="00740A42" w:rsidRDefault="00740A42" w:rsidP="00740A42">
      <w:pPr>
        <w:rPr>
          <w:lang w:val="es-CO"/>
        </w:rPr>
      </w:pPr>
    </w:p>
    <w:p w:rsidR="00740A42" w:rsidRDefault="00740A42" w:rsidP="00740A42">
      <w:pPr>
        <w:rPr>
          <w:lang w:val="es-CO"/>
        </w:rPr>
      </w:pPr>
    </w:p>
    <w:p w:rsidR="00740A42" w:rsidRDefault="00740A42" w:rsidP="00740A42">
      <w:pPr>
        <w:rPr>
          <w:lang w:val="es-CO"/>
        </w:rPr>
      </w:pPr>
    </w:p>
    <w:p w:rsidR="00740A42" w:rsidRDefault="00740A42" w:rsidP="00740A42">
      <w:pPr>
        <w:rPr>
          <w:lang w:val="es-CO"/>
        </w:rPr>
      </w:pPr>
    </w:p>
    <w:p w:rsidR="00740A42" w:rsidRDefault="00740A42" w:rsidP="00740A42">
      <w:pPr>
        <w:rPr>
          <w:lang w:val="es-CO"/>
        </w:rPr>
      </w:pPr>
    </w:p>
    <w:p w:rsidR="00740A42" w:rsidRDefault="00740A42" w:rsidP="00740A42">
      <w:pPr>
        <w:rPr>
          <w:lang w:val="es-CO"/>
        </w:rPr>
      </w:pPr>
    </w:p>
    <w:p w:rsidR="00740A42" w:rsidRDefault="00740A42" w:rsidP="00740A42">
      <w:pPr>
        <w:rPr>
          <w:lang w:val="es-CO"/>
        </w:rPr>
      </w:pPr>
    </w:p>
    <w:p w:rsidR="00740A42" w:rsidRDefault="00740A42" w:rsidP="00740A42">
      <w:pPr>
        <w:rPr>
          <w:lang w:val="es-CO"/>
        </w:rPr>
      </w:pPr>
    </w:p>
    <w:p w:rsidR="00740A42" w:rsidRPr="009F000A" w:rsidRDefault="00740A42" w:rsidP="00740A42">
      <w:pPr>
        <w:rPr>
          <w:b/>
          <w:lang w:val="es-CO"/>
        </w:rPr>
      </w:pPr>
      <w:r w:rsidRPr="009F000A">
        <w:rPr>
          <w:b/>
          <w:lang w:val="es-CO"/>
        </w:rPr>
        <w:t>Datos del artículo</w:t>
      </w:r>
    </w:p>
    <w:p w:rsidR="00740A42" w:rsidRPr="009F000A" w:rsidRDefault="00740A42" w:rsidP="00740A42">
      <w:pPr>
        <w:rPr>
          <w:b/>
          <w:lang w:val="es-CO"/>
        </w:rPr>
      </w:pPr>
      <w:r w:rsidRPr="009F000A">
        <w:rPr>
          <w:b/>
          <w:lang w:val="es-CO"/>
        </w:rPr>
        <w:t>Total de palabras: 550</w:t>
      </w:r>
    </w:p>
    <w:p w:rsidR="00740A42" w:rsidRPr="009F000A" w:rsidRDefault="00740A42" w:rsidP="00740A42">
      <w:pPr>
        <w:rPr>
          <w:b/>
          <w:lang w:val="es-CO"/>
        </w:rPr>
      </w:pPr>
    </w:p>
    <w:p w:rsidR="00740A42" w:rsidRPr="009F000A" w:rsidRDefault="00740A42" w:rsidP="00740A42">
      <w:pPr>
        <w:rPr>
          <w:b/>
          <w:lang w:val="es-CO"/>
        </w:rPr>
      </w:pPr>
      <w:r w:rsidRPr="009F000A">
        <w:rPr>
          <w:b/>
          <w:lang w:val="es-CO"/>
        </w:rPr>
        <w:t>Palabras clave</w:t>
      </w:r>
    </w:p>
    <w:p w:rsidR="00740A42" w:rsidRPr="009F000A" w:rsidRDefault="00740A42" w:rsidP="00740A42">
      <w:pPr>
        <w:rPr>
          <w:b/>
          <w:lang w:val="es-CO"/>
        </w:rPr>
      </w:pPr>
    </w:p>
    <w:p w:rsidR="00740A42" w:rsidRPr="009F000A" w:rsidRDefault="00740A42" w:rsidP="00740A42">
      <w:pPr>
        <w:rPr>
          <w:b/>
          <w:lang w:val="es-CO"/>
        </w:rPr>
      </w:pPr>
      <w:r w:rsidRPr="009F000A">
        <w:rPr>
          <w:b/>
          <w:lang w:val="es-CO"/>
        </w:rPr>
        <w:t>Cámaras de seguridad</w:t>
      </w:r>
    </w:p>
    <w:p w:rsidR="00740A42" w:rsidRPr="009F000A" w:rsidRDefault="00740A42" w:rsidP="00740A42">
      <w:pPr>
        <w:rPr>
          <w:b/>
          <w:lang w:val="es-CO"/>
        </w:rPr>
      </w:pPr>
      <w:r w:rsidRPr="009F000A">
        <w:rPr>
          <w:b/>
          <w:lang w:val="es-CO"/>
        </w:rPr>
        <w:t>Uso: 10 veces</w:t>
      </w:r>
    </w:p>
    <w:p w:rsidR="00740A42" w:rsidRPr="009F000A" w:rsidRDefault="00740A42" w:rsidP="00740A42">
      <w:pPr>
        <w:rPr>
          <w:b/>
          <w:lang w:val="es-CO"/>
        </w:rPr>
      </w:pPr>
      <w:r w:rsidRPr="009F000A">
        <w:rPr>
          <w:b/>
          <w:lang w:val="es-CO"/>
        </w:rPr>
        <w:t>Densidad: 1,82%</w:t>
      </w:r>
    </w:p>
    <w:p w:rsidR="00740A42" w:rsidRPr="009F000A" w:rsidRDefault="00740A42" w:rsidP="00740A42">
      <w:pPr>
        <w:rPr>
          <w:b/>
          <w:lang w:val="es-CO"/>
        </w:rPr>
      </w:pPr>
    </w:p>
    <w:p w:rsidR="00740A42" w:rsidRPr="009F000A" w:rsidRDefault="00740A42" w:rsidP="00740A42">
      <w:pPr>
        <w:rPr>
          <w:b/>
          <w:lang w:val="es-CO"/>
        </w:rPr>
      </w:pPr>
      <w:r w:rsidRPr="009F000A">
        <w:rPr>
          <w:b/>
          <w:lang w:val="es-CO"/>
        </w:rPr>
        <w:t>Sistema de vigilancia</w:t>
      </w:r>
    </w:p>
    <w:p w:rsidR="00740A42" w:rsidRPr="009F000A" w:rsidRDefault="00740A42" w:rsidP="00740A42">
      <w:pPr>
        <w:rPr>
          <w:b/>
          <w:lang w:val="es-CO"/>
        </w:rPr>
      </w:pPr>
      <w:r w:rsidRPr="009F000A">
        <w:rPr>
          <w:b/>
          <w:lang w:val="es-CO"/>
        </w:rPr>
        <w:t>Uso: 3 veces</w:t>
      </w:r>
    </w:p>
    <w:p w:rsidR="00EE4443" w:rsidRPr="00EE4443" w:rsidRDefault="00740A42" w:rsidP="00EE4443">
      <w:pPr>
        <w:rPr>
          <w:b/>
          <w:lang w:val="es-CO"/>
        </w:rPr>
      </w:pPr>
      <w:r w:rsidRPr="009F000A">
        <w:rPr>
          <w:b/>
          <w:lang w:val="es-CO"/>
        </w:rPr>
        <w:t>Densidad: 0,55</w:t>
      </w:r>
    </w:p>
    <w:sectPr w:rsidR="00EE4443" w:rsidRPr="00EE44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7A03B5"/>
    <w:multiLevelType w:val="hybridMultilevel"/>
    <w:tmpl w:val="AF2A7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icrosoft Office User">
    <w15:presenceInfo w15:providerId="None" w15:userId="Microsoft Office User"/>
  </w15:person>
  <w15:person w15:author="Ruben Silva">
    <w15:presenceInfo w15:providerId="Windows Live" w15:userId="9edc40555e88f1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A42"/>
    <w:rsid w:val="00202E4C"/>
    <w:rsid w:val="002742E6"/>
    <w:rsid w:val="003509AD"/>
    <w:rsid w:val="00740A42"/>
    <w:rsid w:val="008139B2"/>
    <w:rsid w:val="009F000A"/>
    <w:rsid w:val="00A120AE"/>
    <w:rsid w:val="00A20D7E"/>
    <w:rsid w:val="00EE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A9F7E"/>
  <w15:chartTrackingRefBased/>
  <w15:docId w15:val="{D0621480-708F-4631-9C44-97CB75738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A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0A4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02E4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2E4C"/>
    <w:rPr>
      <w:rFonts w:ascii="Times New Roman" w:hAnsi="Times New Roman" w:cs="Times New Roman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509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Silva</dc:creator>
  <cp:keywords/>
  <dc:description/>
  <cp:lastModifiedBy>Ruben Silva</cp:lastModifiedBy>
  <cp:revision>9</cp:revision>
  <dcterms:created xsi:type="dcterms:W3CDTF">2019-05-20T17:05:00Z</dcterms:created>
  <dcterms:modified xsi:type="dcterms:W3CDTF">2019-05-21T15:37:00Z</dcterms:modified>
</cp:coreProperties>
</file>